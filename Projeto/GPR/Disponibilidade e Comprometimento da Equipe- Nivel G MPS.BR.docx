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69FD" w:rsidRDefault="005E69FD">
      <w:pPr>
        <w:pStyle w:val="Ttulo1"/>
        <w:contextualSpacing w:val="0"/>
      </w:pPr>
      <w:bookmarkStart w:id="0" w:name="_cy8npv9lqn7" w:colFirst="0" w:colLast="0"/>
      <w:bookmarkEnd w:id="0"/>
    </w:p>
    <w:p w:rsidR="005E69FD" w:rsidRDefault="005E69FD">
      <w:pPr>
        <w:pStyle w:val="Ttulo1"/>
        <w:contextualSpacing w:val="0"/>
      </w:pPr>
      <w:bookmarkStart w:id="1" w:name="_i73h9fva0yhd" w:colFirst="0" w:colLast="0"/>
      <w:bookmarkEnd w:id="1"/>
    </w:p>
    <w:p w:rsidR="005E69FD" w:rsidRDefault="005E69FD">
      <w:pPr>
        <w:pStyle w:val="Ttulo1"/>
        <w:contextualSpacing w:val="0"/>
      </w:pPr>
      <w:bookmarkStart w:id="2" w:name="_jrasqmaf3a86" w:colFirst="0" w:colLast="0"/>
      <w:bookmarkEnd w:id="2"/>
    </w:p>
    <w:p w:rsidR="005E69FD" w:rsidRDefault="009A4B3C">
      <w:pPr>
        <w:pStyle w:val="Ttulo1"/>
        <w:contextualSpacing w:val="0"/>
      </w:pPr>
      <w:bookmarkStart w:id="3" w:name="_g3vxo49h4fs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DISPONIBILIDADE DA EQUIPE</w:t>
      </w:r>
    </w:p>
    <w:p w:rsidR="005E69FD" w:rsidRDefault="009A4B3C">
      <w:pPr>
        <w:jc w:val="both"/>
      </w:pPr>
      <w:r>
        <w:rPr>
          <w:rFonts w:ascii="Times New Roman" w:eastAsia="Times New Roman" w:hAnsi="Times New Roman" w:cs="Times New Roman"/>
        </w:rPr>
        <w:t xml:space="preserve">A disponibilidade da equipe, analisada no contexto semanal é esquematizada abaixo. Para que o projeto seja bem sucedido, de modo que todos os produtos e prazos sejam entregues e cumpridos, e baseando-se em aspectos empíricos já vivenciados por cada um dos </w:t>
      </w:r>
      <w:r>
        <w:rPr>
          <w:rFonts w:ascii="Times New Roman" w:eastAsia="Times New Roman" w:hAnsi="Times New Roman" w:cs="Times New Roman"/>
        </w:rPr>
        <w:t>membros, a equipe estimou que além das 3 horas semanais do tempo de aula, cada um dos colaboradores deverá despender outras 5 horas em atividades extraclasse relacionadas ao projeto.</w:t>
      </w:r>
    </w:p>
    <w:p w:rsidR="005E69FD" w:rsidRDefault="005E69FD">
      <w:pPr>
        <w:jc w:val="both"/>
      </w:pPr>
    </w:p>
    <w:tbl>
      <w:tblPr>
        <w:tblStyle w:val="a"/>
        <w:tblW w:w="9015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25"/>
        <w:gridCol w:w="705"/>
        <w:gridCol w:w="810"/>
        <w:gridCol w:w="750"/>
        <w:gridCol w:w="705"/>
        <w:gridCol w:w="750"/>
        <w:gridCol w:w="720"/>
        <w:gridCol w:w="810"/>
        <w:gridCol w:w="1440"/>
      </w:tblGrid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Colaborador</w:t>
            </w:r>
          </w:p>
        </w:tc>
        <w:tc>
          <w:tcPr>
            <w:tcW w:w="70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81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Ter</w:t>
            </w:r>
          </w:p>
        </w:tc>
        <w:tc>
          <w:tcPr>
            <w:tcW w:w="75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</w:t>
            </w:r>
            <w:proofErr w:type="spellEnd"/>
          </w:p>
        </w:tc>
        <w:tc>
          <w:tcPr>
            <w:tcW w:w="70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Qui</w:t>
            </w:r>
            <w:proofErr w:type="spellEnd"/>
          </w:p>
        </w:tc>
        <w:tc>
          <w:tcPr>
            <w:tcW w:w="75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Sex</w:t>
            </w:r>
          </w:p>
        </w:tc>
        <w:tc>
          <w:tcPr>
            <w:tcW w:w="72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Sáb</w:t>
            </w:r>
            <w:proofErr w:type="spellEnd"/>
          </w:p>
        </w:tc>
        <w:tc>
          <w:tcPr>
            <w:tcW w:w="81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Dom</w:t>
            </w:r>
          </w:p>
        </w:tc>
        <w:tc>
          <w:tcPr>
            <w:tcW w:w="144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(h)</w:t>
            </w:r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Dhiogo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Neres</w:t>
            </w:r>
            <w:proofErr w:type="spellEnd"/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2h</w:t>
            </w: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3h</w:t>
            </w: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= 8h</w:t>
            </w:r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Rafael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Beffart</w:t>
            </w:r>
            <w:proofErr w:type="spellEnd"/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2h</w:t>
            </w:r>
          </w:p>
        </w:tc>
        <w:tc>
          <w:tcPr>
            <w:tcW w:w="72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3h</w:t>
            </w: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2h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= 8h</w:t>
            </w:r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Rodrigo Aguiar</w:t>
            </w: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3h</w:t>
            </w: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3h</w:t>
            </w: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= 8h</w:t>
            </w:r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Romulo Borges</w:t>
            </w: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2h</w:t>
            </w: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2h</w:t>
            </w: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72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3h</w:t>
            </w: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= 8h</w:t>
            </w:r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Julien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David</w:t>
            </w: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2h</w:t>
            </w:r>
          </w:p>
        </w:tc>
        <w:tc>
          <w:tcPr>
            <w:tcW w:w="72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3h</w:t>
            </w: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= 8h</w:t>
            </w:r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João Lucas</w:t>
            </w: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2h</w:t>
            </w:r>
          </w:p>
        </w:tc>
        <w:tc>
          <w:tcPr>
            <w:tcW w:w="7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5E69FD">
            <w:pPr>
              <w:widowControl w:val="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72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3h</w:t>
            </w:r>
          </w:p>
        </w:tc>
        <w:tc>
          <w:tcPr>
            <w:tcW w:w="81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4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= 8h</w:t>
            </w:r>
          </w:p>
        </w:tc>
      </w:tr>
    </w:tbl>
    <w:p w:rsidR="005E69FD" w:rsidRDefault="009A4B3C">
      <w:pPr>
        <w:pStyle w:val="Ttulo1"/>
        <w:contextualSpacing w:val="0"/>
      </w:pPr>
      <w:bookmarkStart w:id="4" w:name="_1hjiafbjqyx3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COMPROMETIMENTO DA EQUIPE</w:t>
      </w:r>
    </w:p>
    <w:p w:rsidR="005E69FD" w:rsidRDefault="009A4B3C">
      <w:pPr>
        <w:jc w:val="both"/>
      </w:pPr>
      <w:r>
        <w:rPr>
          <w:rFonts w:ascii="Times New Roman" w:eastAsia="Times New Roman" w:hAnsi="Times New Roman" w:cs="Times New Roman"/>
        </w:rPr>
        <w:t>O comprometimento da equipe, analisada no contexto de cada marco do projeto (Sprint) é esquematizado abaixo. Para que o projeto seja bem sucedido, a equipe precisa comprometer-se com cada edição do Plano de Projeto, assim como o Plano de Configuração no qu</w:t>
      </w:r>
      <w:r>
        <w:rPr>
          <w:rFonts w:ascii="Times New Roman" w:eastAsia="Times New Roman" w:hAnsi="Times New Roman" w:cs="Times New Roman"/>
        </w:rPr>
        <w:t>al, por meio deste, se faz valer comprometimento.</w:t>
      </w:r>
    </w:p>
    <w:p w:rsidR="005E69FD" w:rsidRDefault="005E69FD">
      <w:pPr>
        <w:jc w:val="both"/>
      </w:pPr>
    </w:p>
    <w:p w:rsidR="005E69FD" w:rsidRDefault="005E69FD">
      <w:pPr>
        <w:jc w:val="both"/>
      </w:pPr>
    </w:p>
    <w:tbl>
      <w:tblPr>
        <w:tblStyle w:val="a0"/>
        <w:tblW w:w="9090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25"/>
        <w:gridCol w:w="6765"/>
        <w:tblGridChange w:id="5">
          <w:tblGrid>
            <w:gridCol w:w="2325"/>
            <w:gridCol w:w="6765"/>
          </w:tblGrid>
        </w:tblGridChange>
      </w:tblGrid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Membro</w:t>
            </w:r>
          </w:p>
        </w:tc>
        <w:tc>
          <w:tcPr>
            <w:tcW w:w="676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Estado do comprometimento</w:t>
            </w:r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Dhiogo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Neres</w:t>
            </w:r>
            <w:proofErr w:type="spellEnd"/>
          </w:p>
        </w:tc>
        <w:tc>
          <w:tcPr>
            <w:tcW w:w="6765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ins w:id="6" w:author="Dhiogo neres carreira" w:date="2016-11-08T06:35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Aprovado</w:t>
              </w:r>
            </w:ins>
            <w:del w:id="7" w:author="Dhiogo neres carreira" w:date="2016-11-08T06:35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delText>Em aberto</w:delText>
              </w:r>
            </w:del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Rafael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Beffart</w:t>
            </w:r>
            <w:proofErr w:type="spellEnd"/>
          </w:p>
        </w:tc>
        <w:tc>
          <w:tcPr>
            <w:tcW w:w="6765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ins w:id="8" w:author="Rafael B. Paludo" w:date="2016-11-08T06:57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Aprovado</w:t>
              </w:r>
            </w:ins>
            <w:del w:id="9" w:author="Rafael B. Paludo" w:date="2016-11-08T06:57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delText>Em aberto</w:delText>
              </w:r>
            </w:del>
          </w:p>
        </w:tc>
      </w:tr>
      <w:tr w:rsidR="005E69FD" w:rsidTr="005E69FD">
        <w:tblPrEx>
          <w:tblW w:w="9090" w:type="dxa"/>
          <w:tblInd w:w="56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600" w:firstRow="0" w:lastRow="0" w:firstColumn="0" w:lastColumn="0" w:noHBand="1" w:noVBand="1"/>
          <w:tblPrExChange w:id="10" w:author="Rodrigo Aguiar" w:date="2016-11-07T02:13:00Z">
            <w:tblPrEx>
              <w:tblW w:w="90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Ex>
          </w:tblPrExChange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tcPrChange w:id="11" w:author="Rodrigo Aguiar" w:date="2016-11-07T02:13:00Z">
              <w:tcPr>
                <w:tcW w:w="0" w:type="auto"/>
              </w:tcPr>
            </w:tcPrChange>
          </w:tcPr>
          <w:p w:rsidR="005E69FD" w:rsidRDefault="009A4B3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Rodrigo Aguiar</w:t>
            </w:r>
          </w:p>
        </w:tc>
        <w:tc>
          <w:tcPr>
            <w:tcW w:w="6765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tcPrChange w:id="12" w:author="Rodrigo Aguiar" w:date="2016-11-07T02:13:00Z">
              <w:tcPr>
                <w:tcW w:w="0" w:type="auto"/>
                <w:shd w:val="clear" w:color="auto" w:fill="FFF2CC"/>
                <w:tcMar>
                  <w:top w:w="56" w:type="dxa"/>
                  <w:left w:w="56" w:type="dxa"/>
                  <w:bottom w:w="56" w:type="dxa"/>
                  <w:right w:w="56" w:type="dxa"/>
                </w:tcMar>
                <w:vAlign w:val="center"/>
              </w:tcPr>
            </w:tcPrChange>
          </w:tcPr>
          <w:p w:rsidR="005E69FD" w:rsidRDefault="009A4B3C">
            <w:pPr>
              <w:widowControl w:val="0"/>
              <w:spacing w:line="240" w:lineRule="auto"/>
              <w:jc w:val="center"/>
            </w:pPr>
            <w:ins w:id="13" w:author="Rodrigo Aguiar" w:date="2016-11-07T02:13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Aprovado</w:t>
              </w:r>
            </w:ins>
            <w:del w:id="14" w:author="Rodrigo Aguiar" w:date="2016-11-07T02:13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delText>Em aberto</w:delText>
              </w:r>
            </w:del>
          </w:p>
        </w:tc>
        <w:bookmarkStart w:id="15" w:name="_GoBack"/>
        <w:bookmarkEnd w:id="15"/>
      </w:tr>
      <w:tr w:rsidR="005E69FD" w:rsidTr="005E69FD">
        <w:tblPrEx>
          <w:tblW w:w="9090" w:type="dxa"/>
          <w:tblInd w:w="56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600" w:firstRow="0" w:lastRow="0" w:firstColumn="0" w:lastColumn="0" w:noHBand="1" w:noVBand="1"/>
          <w:tblPrExChange w:id="16" w:author="Jubinaldo Sousa" w:date="2016-11-06T04:41:00Z">
            <w:tblPrEx>
              <w:tblW w:w="90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Ex>
          </w:tblPrExChange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tcPrChange w:id="17" w:author="Jubinaldo Sousa" w:date="2016-11-06T04:41:00Z">
              <w:tcPr>
                <w:tcW w:w="0" w:type="auto"/>
              </w:tcPr>
            </w:tcPrChange>
          </w:tcPr>
          <w:p w:rsidR="005E69FD" w:rsidRDefault="009A4B3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Romulo Borges</w:t>
            </w:r>
          </w:p>
        </w:tc>
        <w:tc>
          <w:tcPr>
            <w:tcW w:w="6765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tcPrChange w:id="18" w:author="Jubinaldo Sousa" w:date="2016-11-06T04:41:00Z">
              <w:tcPr>
                <w:tcW w:w="0" w:type="auto"/>
                <w:shd w:val="clear" w:color="auto" w:fill="FFF2CC"/>
                <w:tcMar>
                  <w:top w:w="56" w:type="dxa"/>
                  <w:left w:w="56" w:type="dxa"/>
                  <w:bottom w:w="56" w:type="dxa"/>
                  <w:right w:w="56" w:type="dxa"/>
                </w:tcMar>
                <w:vAlign w:val="center"/>
              </w:tcPr>
            </w:tcPrChange>
          </w:tcPr>
          <w:p w:rsidR="005E69FD" w:rsidRDefault="009A4B3C">
            <w:pPr>
              <w:widowControl w:val="0"/>
              <w:spacing w:line="240" w:lineRule="auto"/>
              <w:jc w:val="center"/>
            </w:pPr>
            <w:ins w:id="19" w:author="Jubinaldo Sousa" w:date="2016-11-06T04:41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Aprovado</w:t>
              </w:r>
            </w:ins>
            <w:del w:id="20" w:author="Jubinaldo Sousa" w:date="2016-11-06T04:41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delText>Em aberto</w:delText>
              </w:r>
            </w:del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Julien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David</w:t>
            </w:r>
          </w:p>
        </w:tc>
        <w:tc>
          <w:tcPr>
            <w:tcW w:w="6765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Aprovado</w:t>
            </w:r>
          </w:p>
        </w:tc>
      </w:tr>
      <w:tr w:rsidR="005E69FD" w:rsidTr="005E69FD">
        <w:tblPrEx>
          <w:tblW w:w="9090" w:type="dxa"/>
          <w:tblInd w:w="56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600" w:firstRow="0" w:lastRow="0" w:firstColumn="0" w:lastColumn="0" w:noHBand="1" w:noVBand="1"/>
          <w:tblPrExChange w:id="21" w:author="João Lucas" w:date="2016-11-06T04:41:00Z">
            <w:tblPrEx>
              <w:tblW w:w="90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Ex>
          </w:tblPrExChange>
        </w:tblPrEx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tcPrChange w:id="22" w:author="João Lucas" w:date="2016-11-06T04:41:00Z">
              <w:tcPr>
                <w:tcW w:w="0" w:type="auto"/>
              </w:tcPr>
            </w:tcPrChange>
          </w:tcPr>
          <w:p w:rsidR="005E69FD" w:rsidRDefault="009A4B3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João Lucas</w:t>
            </w:r>
          </w:p>
        </w:tc>
        <w:tc>
          <w:tcPr>
            <w:tcW w:w="6765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tcPrChange w:id="23" w:author="João Lucas" w:date="2016-11-06T04:41:00Z">
              <w:tcPr>
                <w:tcW w:w="0" w:type="auto"/>
                <w:shd w:val="clear" w:color="auto" w:fill="FFF2CC"/>
                <w:tcMar>
                  <w:top w:w="56" w:type="dxa"/>
                  <w:left w:w="56" w:type="dxa"/>
                  <w:bottom w:w="56" w:type="dxa"/>
                  <w:right w:w="56" w:type="dxa"/>
                </w:tcMar>
                <w:vAlign w:val="center"/>
              </w:tcPr>
            </w:tcPrChange>
          </w:tcPr>
          <w:p w:rsidR="005E69FD" w:rsidRDefault="009A4B3C">
            <w:pPr>
              <w:widowControl w:val="0"/>
              <w:spacing w:line="240" w:lineRule="auto"/>
              <w:jc w:val="center"/>
            </w:pPr>
            <w:ins w:id="24" w:author="João Lucas" w:date="2016-11-06T04:41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Aprovado</w:t>
              </w:r>
            </w:ins>
            <w:del w:id="25" w:author="João Lucas" w:date="2016-11-06T04:41:00Z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delText>Em aberto</w:delText>
              </w:r>
            </w:del>
          </w:p>
        </w:tc>
      </w:tr>
    </w:tbl>
    <w:p w:rsidR="005E69FD" w:rsidRDefault="005E69FD">
      <w:pPr>
        <w:jc w:val="both"/>
      </w:pPr>
    </w:p>
    <w:p w:rsidR="005E69FD" w:rsidRDefault="005E69FD">
      <w:pPr>
        <w:jc w:val="both"/>
      </w:pPr>
    </w:p>
    <w:p w:rsidR="005E69FD" w:rsidRDefault="005E69FD">
      <w:pPr>
        <w:jc w:val="both"/>
      </w:pPr>
    </w:p>
    <w:tbl>
      <w:tblPr>
        <w:tblStyle w:val="a1"/>
        <w:tblW w:w="9020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00"/>
        <w:gridCol w:w="6720"/>
      </w:tblGrid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Possiveis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Entradas</w:t>
            </w:r>
          </w:p>
        </w:tc>
        <w:tc>
          <w:tcPr>
            <w:tcW w:w="672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Estado do comprometimento</w:t>
            </w:r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Não comprometido</w:t>
            </w:r>
          </w:p>
        </w:tc>
        <w:tc>
          <w:tcPr>
            <w:tcW w:w="6720" w:type="dxa"/>
            <w:shd w:val="clear" w:color="auto" w:fill="FFF2CC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 aberto</w:t>
            </w:r>
          </w:p>
        </w:tc>
      </w:tr>
      <w:tr w:rsidR="005E6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Comprometido</w:t>
            </w:r>
          </w:p>
        </w:tc>
        <w:tc>
          <w:tcPr>
            <w:tcW w:w="6720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5E69FD" w:rsidRDefault="009A4B3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Aprovado</w:t>
            </w:r>
          </w:p>
        </w:tc>
      </w:tr>
    </w:tbl>
    <w:p w:rsidR="005E69FD" w:rsidRDefault="005E69FD">
      <w:pPr>
        <w:pStyle w:val="Ttulo1"/>
        <w:contextualSpacing w:val="0"/>
      </w:pPr>
      <w:bookmarkStart w:id="26" w:name="_nffwwfqlxc9u" w:colFirst="0" w:colLast="0"/>
      <w:bookmarkEnd w:id="26"/>
    </w:p>
    <w:sectPr w:rsidR="005E69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E69FD"/>
    <w:rsid w:val="005E69FD"/>
    <w:rsid w:val="009A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090D4-C29E-4DE8-AE5D-DEA43C80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JoaoLucas</cp:lastModifiedBy>
  <cp:revision>2</cp:revision>
  <dcterms:created xsi:type="dcterms:W3CDTF">2016-11-08T17:41:00Z</dcterms:created>
  <dcterms:modified xsi:type="dcterms:W3CDTF">2016-11-08T17:41:00Z</dcterms:modified>
</cp:coreProperties>
</file>